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5A5B" w14:textId="77777777" w:rsidR="00C62274" w:rsidRDefault="00C62274" w:rsidP="00C62274">
      <w:pPr>
        <w:pStyle w:val="Default"/>
      </w:pPr>
    </w:p>
    <w:p w14:paraId="750B2A06" w14:textId="7DD23BBA" w:rsidR="00C62274" w:rsidRDefault="00C62274" w:rsidP="00C62274">
      <w:pPr>
        <w:pStyle w:val="Default"/>
        <w:rPr>
          <w:sz w:val="22"/>
          <w:szCs w:val="22"/>
        </w:rPr>
      </w:pPr>
      <w:r>
        <w:rPr>
          <w:sz w:val="22"/>
          <w:szCs w:val="22"/>
        </w:rPr>
        <w:t xml:space="preserve"> </w:t>
      </w:r>
    </w:p>
    <w:p w14:paraId="485827A2" w14:textId="6C512532" w:rsidR="00C62274" w:rsidRDefault="00C62274" w:rsidP="00C62274">
      <w:pPr>
        <w:pStyle w:val="Default"/>
        <w:jc w:val="center"/>
        <w:rPr>
          <w:sz w:val="22"/>
          <w:szCs w:val="22"/>
        </w:rPr>
      </w:pPr>
      <w:r>
        <w:rPr>
          <w:b/>
          <w:bCs/>
          <w:sz w:val="22"/>
          <w:szCs w:val="22"/>
        </w:rPr>
        <w:t>PART-A Micro-Project Proposal</w:t>
      </w:r>
    </w:p>
    <w:p w14:paraId="78F54AA3" w14:textId="054A3959" w:rsidR="00C62274" w:rsidRDefault="00C62274" w:rsidP="00C62274">
      <w:pPr>
        <w:pStyle w:val="Default"/>
        <w:rPr>
          <w:sz w:val="22"/>
          <w:szCs w:val="22"/>
        </w:rPr>
      </w:pPr>
      <w:r>
        <w:rPr>
          <w:b/>
          <w:bCs/>
          <w:sz w:val="22"/>
          <w:szCs w:val="22"/>
        </w:rPr>
        <w:t xml:space="preserve">Title of Micro-Project: </w:t>
      </w:r>
    </w:p>
    <w:p w14:paraId="753D58C8" w14:textId="594CEE78" w:rsidR="00C62274" w:rsidRDefault="00C62274" w:rsidP="00C62274">
      <w:pPr>
        <w:pStyle w:val="Default"/>
        <w:numPr>
          <w:ilvl w:val="0"/>
          <w:numId w:val="1"/>
        </w:numPr>
        <w:rPr>
          <w:b/>
          <w:bCs/>
          <w:sz w:val="23"/>
          <w:szCs w:val="23"/>
        </w:rPr>
      </w:pPr>
      <w:r>
        <w:rPr>
          <w:b/>
          <w:bCs/>
          <w:sz w:val="23"/>
          <w:szCs w:val="23"/>
        </w:rPr>
        <w:t>Brief Introduction:</w:t>
      </w:r>
    </w:p>
    <w:p w14:paraId="77655E03" w14:textId="67A3BFF8" w:rsidR="00BA2A40" w:rsidRPr="00BA2A40" w:rsidRDefault="00BA2A40" w:rsidP="005E1130">
      <w:pPr>
        <w:pStyle w:val="Default"/>
        <w:spacing w:line="360" w:lineRule="auto"/>
        <w:ind w:left="360"/>
        <w:jc w:val="both"/>
        <w:rPr>
          <w:sz w:val="23"/>
          <w:szCs w:val="23"/>
        </w:rPr>
      </w:pPr>
      <w:r w:rsidRPr="00BA2A40">
        <w:rPr>
          <w:sz w:val="23"/>
          <w:szCs w:val="23"/>
        </w:rPr>
        <w:t>The Bank Management System (BMS) is a web-based application used for paying financial institutions for the services they provide to the Bureau of the Fiscal Service. BMS also provides analytical tools to review, and approve compensation, budgets, and outflows.27-Sept-2022</w:t>
      </w:r>
    </w:p>
    <w:p w14:paraId="4D83DD60" w14:textId="77777777" w:rsidR="00C62274" w:rsidRDefault="00C62274" w:rsidP="005E1130">
      <w:pPr>
        <w:pStyle w:val="Default"/>
        <w:spacing w:line="360" w:lineRule="auto"/>
        <w:jc w:val="both"/>
        <w:rPr>
          <w:sz w:val="22"/>
          <w:szCs w:val="22"/>
        </w:rPr>
      </w:pPr>
    </w:p>
    <w:p w14:paraId="1BE269E9" w14:textId="131A7503" w:rsidR="00C62274" w:rsidRDefault="00C62274" w:rsidP="00C62274">
      <w:pPr>
        <w:pStyle w:val="Default"/>
        <w:rPr>
          <w:sz w:val="23"/>
          <w:szCs w:val="23"/>
        </w:rPr>
      </w:pPr>
      <w:r>
        <w:rPr>
          <w:b/>
          <w:bCs/>
          <w:sz w:val="23"/>
          <w:szCs w:val="23"/>
        </w:rPr>
        <w:t xml:space="preserve">2.0 Aim of the Micro-Project: </w:t>
      </w:r>
    </w:p>
    <w:p w14:paraId="5805C511" w14:textId="77777777" w:rsidR="00C62274" w:rsidRDefault="00C62274" w:rsidP="005E1130">
      <w:pPr>
        <w:pStyle w:val="Default"/>
        <w:spacing w:line="360" w:lineRule="auto"/>
        <w:jc w:val="both"/>
        <w:rPr>
          <w:sz w:val="22"/>
          <w:szCs w:val="22"/>
        </w:rPr>
      </w:pPr>
      <w:r>
        <w:rPr>
          <w:sz w:val="22"/>
          <w:szCs w:val="22"/>
        </w:rPr>
        <w:t xml:space="preserve">This Micro-Project aims at: </w:t>
      </w:r>
    </w:p>
    <w:p w14:paraId="70660A92" w14:textId="00866650" w:rsidR="00C62274" w:rsidRPr="00BA2A40" w:rsidRDefault="00C62274" w:rsidP="005E1130">
      <w:pPr>
        <w:pStyle w:val="Default"/>
        <w:spacing w:after="60" w:line="360" w:lineRule="auto"/>
        <w:jc w:val="both"/>
        <w:rPr>
          <w:sz w:val="22"/>
          <w:szCs w:val="22"/>
        </w:rPr>
      </w:pPr>
      <w:r>
        <w:rPr>
          <w:sz w:val="22"/>
          <w:szCs w:val="22"/>
        </w:rPr>
        <w:t>1</w:t>
      </w:r>
      <w:r w:rsidRPr="00BA2A40">
        <w:rPr>
          <w:sz w:val="22"/>
          <w:szCs w:val="22"/>
          <w:u w:val="single"/>
        </w:rPr>
        <w:t>)</w:t>
      </w:r>
      <w:r w:rsidRPr="00BA2A40">
        <w:rPr>
          <w:sz w:val="22"/>
          <w:szCs w:val="22"/>
        </w:rPr>
        <w:t xml:space="preserve"> </w:t>
      </w:r>
      <w:r w:rsidR="00BA2A40" w:rsidRPr="00BA2A40">
        <w:rPr>
          <w:sz w:val="22"/>
          <w:szCs w:val="22"/>
        </w:rPr>
        <w:t xml:space="preserve">The main aim of </w:t>
      </w:r>
      <w:ins w:id="0" w:author="Microsoft account" w:date="2022-12-12T22:22:00Z">
        <w:r w:rsidR="009E7E6A">
          <w:rPr>
            <w:sz w:val="22"/>
            <w:szCs w:val="22"/>
          </w:rPr>
          <w:t>the</w:t>
        </w:r>
      </w:ins>
      <w:r w:rsidR="00BA2A40" w:rsidRPr="00BA2A40">
        <w:rPr>
          <w:sz w:val="22"/>
          <w:szCs w:val="22"/>
        </w:rPr>
        <w:t xml:space="preserve"> bank management system in </w:t>
      </w:r>
      <w:ins w:id="1" w:author="Microsoft account" w:date="2022-12-12T22:22:00Z">
        <w:r w:rsidR="009E7E6A">
          <w:rPr>
            <w:sz w:val="22"/>
            <w:szCs w:val="22"/>
          </w:rPr>
          <w:t xml:space="preserve">the </w:t>
        </w:r>
      </w:ins>
      <w:r w:rsidR="00BA2A40" w:rsidRPr="00BA2A40">
        <w:rPr>
          <w:sz w:val="22"/>
          <w:szCs w:val="22"/>
        </w:rPr>
        <w:t xml:space="preserve">DBMS project is to keep </w:t>
      </w:r>
      <w:ins w:id="2" w:author="Microsoft account" w:date="2022-12-12T22:22:00Z">
        <w:r w:rsidR="009E7E6A">
          <w:rPr>
            <w:sz w:val="22"/>
            <w:szCs w:val="22"/>
          </w:rPr>
          <w:t xml:space="preserve">a </w:t>
        </w:r>
      </w:ins>
      <w:r w:rsidR="00BA2A40" w:rsidRPr="00BA2A40">
        <w:rPr>
          <w:sz w:val="22"/>
          <w:szCs w:val="22"/>
        </w:rPr>
        <w:t xml:space="preserve">record of customer </w:t>
      </w:r>
      <w:del w:id="3" w:author="Microsoft account" w:date="2022-12-12T22:22:00Z">
        <w:r w:rsidR="00BA2A40" w:rsidRPr="00BA2A40">
          <w:rPr>
            <w:sz w:val="22"/>
            <w:szCs w:val="22"/>
          </w:rPr>
          <w:delText xml:space="preserve">   </w:delText>
        </w:r>
      </w:del>
      <w:r w:rsidR="00BA2A40" w:rsidRPr="00BA2A40">
        <w:rPr>
          <w:sz w:val="22"/>
          <w:szCs w:val="22"/>
        </w:rPr>
        <w:t>transactions in the bank.</w:t>
      </w:r>
      <w:r w:rsidRPr="00BA2A40">
        <w:rPr>
          <w:sz w:val="22"/>
          <w:szCs w:val="22"/>
        </w:rPr>
        <w:t xml:space="preserve"> </w:t>
      </w:r>
    </w:p>
    <w:p w14:paraId="15B06460" w14:textId="3F0FB985" w:rsidR="00C62274" w:rsidRPr="00BA2A40" w:rsidRDefault="00C62274" w:rsidP="005E1130">
      <w:pPr>
        <w:pStyle w:val="Default"/>
        <w:spacing w:line="360" w:lineRule="auto"/>
        <w:jc w:val="both"/>
        <w:rPr>
          <w:sz w:val="22"/>
          <w:szCs w:val="22"/>
        </w:rPr>
      </w:pPr>
      <w:r w:rsidRPr="00BA2A40">
        <w:rPr>
          <w:sz w:val="22"/>
          <w:szCs w:val="22"/>
        </w:rPr>
        <w:t xml:space="preserve">2) </w:t>
      </w:r>
      <w:r w:rsidR="00BA2A40" w:rsidRPr="00BA2A40">
        <w:rPr>
          <w:sz w:val="22"/>
          <w:szCs w:val="22"/>
        </w:rPr>
        <w:t>We aim to demonstrate the use of create, read, update and delete MYSQL operations through this project.</w:t>
      </w:r>
    </w:p>
    <w:p w14:paraId="2B07688E" w14:textId="77777777" w:rsidR="00C62274" w:rsidRDefault="00C62274" w:rsidP="005E1130">
      <w:pPr>
        <w:pStyle w:val="Default"/>
        <w:spacing w:line="360" w:lineRule="auto"/>
        <w:jc w:val="both"/>
        <w:rPr>
          <w:sz w:val="22"/>
          <w:szCs w:val="22"/>
        </w:rPr>
      </w:pPr>
    </w:p>
    <w:p w14:paraId="5642D378" w14:textId="0C5C7CC1" w:rsidR="00C62274" w:rsidRDefault="00C62274" w:rsidP="00C62274">
      <w:pPr>
        <w:pStyle w:val="Default"/>
        <w:rPr>
          <w:sz w:val="23"/>
          <w:szCs w:val="23"/>
        </w:rPr>
      </w:pPr>
      <w:r>
        <w:rPr>
          <w:b/>
          <w:bCs/>
          <w:sz w:val="23"/>
          <w:szCs w:val="23"/>
        </w:rPr>
        <w:t xml:space="preserve">3.0 Intended Course Outcomes: </w:t>
      </w:r>
    </w:p>
    <w:p w14:paraId="63F328FE" w14:textId="3CCD508C" w:rsidR="00475BDA" w:rsidRPr="00475BDA" w:rsidRDefault="00475BDA" w:rsidP="005E1130">
      <w:pPr>
        <w:pStyle w:val="Default"/>
        <w:numPr>
          <w:ilvl w:val="0"/>
          <w:numId w:val="2"/>
        </w:numPr>
        <w:spacing w:line="360" w:lineRule="auto"/>
        <w:jc w:val="both"/>
        <w:rPr>
          <w:ins w:id="4" w:author="Microsoft account" w:date="2022-12-12T22:22:00Z"/>
          <w:sz w:val="23"/>
          <w:szCs w:val="23"/>
        </w:rPr>
      </w:pPr>
      <w:ins w:id="5" w:author="Microsoft account" w:date="2022-12-12T22:22:00Z">
        <w:r w:rsidRPr="00475BDA">
          <w:rPr>
            <w:sz w:val="23"/>
            <w:szCs w:val="23"/>
          </w:rPr>
          <w:t xml:space="preserve">Design </w:t>
        </w:r>
      </w:ins>
      <w:r w:rsidR="00F81DD6">
        <w:rPr>
          <w:sz w:val="23"/>
          <w:szCs w:val="23"/>
        </w:rPr>
        <w:t>ER diagram for Bank management system</w:t>
      </w:r>
      <w:ins w:id="6" w:author="Microsoft account" w:date="2022-12-12T22:22:00Z">
        <w:r w:rsidRPr="00475BDA">
          <w:rPr>
            <w:sz w:val="23"/>
            <w:szCs w:val="23"/>
          </w:rPr>
          <w:t>.</w:t>
        </w:r>
      </w:ins>
    </w:p>
    <w:p w14:paraId="60DA6178" w14:textId="5C397810" w:rsidR="00475BDA" w:rsidRPr="00F81DD6" w:rsidRDefault="00475BDA" w:rsidP="005E1130">
      <w:pPr>
        <w:pStyle w:val="Default"/>
        <w:numPr>
          <w:ilvl w:val="0"/>
          <w:numId w:val="2"/>
        </w:numPr>
        <w:spacing w:line="360" w:lineRule="auto"/>
        <w:jc w:val="both"/>
        <w:rPr>
          <w:ins w:id="7" w:author="Microsoft account" w:date="2022-12-12T22:22:00Z"/>
          <w:sz w:val="23"/>
          <w:szCs w:val="23"/>
        </w:rPr>
      </w:pPr>
      <w:ins w:id="8" w:author="Microsoft account" w:date="2022-12-12T22:22:00Z">
        <w:r w:rsidRPr="00F81DD6">
          <w:rPr>
            <w:sz w:val="23"/>
            <w:szCs w:val="23"/>
          </w:rPr>
          <w:t>Create and Manage Database using SQL command.</w:t>
        </w:r>
      </w:ins>
    </w:p>
    <w:p w14:paraId="642CA3AF" w14:textId="3D894082" w:rsidR="00C62274" w:rsidRDefault="00C62274" w:rsidP="007327E4">
      <w:pPr>
        <w:pStyle w:val="Default"/>
        <w:rPr>
          <w:sz w:val="22"/>
          <w:szCs w:val="22"/>
        </w:rPr>
      </w:pPr>
      <w:ins w:id="9" w:author="Microsoft account" w:date="2022-12-12T22:22:00Z">
        <w:r>
          <w:rPr>
            <w:b/>
            <w:bCs/>
            <w:sz w:val="23"/>
            <w:szCs w:val="23"/>
          </w:rPr>
          <w:t>3.0 Literature Review</w:t>
        </w:r>
      </w:ins>
    </w:p>
    <w:p w14:paraId="1F905CA0" w14:textId="0BA7BBD7" w:rsidR="00C62274" w:rsidRDefault="00645AB7" w:rsidP="00E95391">
      <w:pPr>
        <w:pStyle w:val="Default"/>
        <w:numPr>
          <w:ilvl w:val="0"/>
          <w:numId w:val="3"/>
        </w:numPr>
        <w:spacing w:line="360" w:lineRule="auto"/>
        <w:jc w:val="both"/>
        <w:rPr>
          <w:sz w:val="22"/>
          <w:szCs w:val="22"/>
        </w:rPr>
      </w:pPr>
      <w:bookmarkStart w:id="10" w:name="_Hlk122427039"/>
      <w:proofErr w:type="gramStart"/>
      <w:r>
        <w:rPr>
          <w:sz w:val="22"/>
          <w:szCs w:val="22"/>
        </w:rPr>
        <w:t>”Database</w:t>
      </w:r>
      <w:proofErr w:type="gramEnd"/>
      <w:r>
        <w:rPr>
          <w:sz w:val="22"/>
          <w:szCs w:val="22"/>
        </w:rPr>
        <w:t xml:space="preserve"> systems, concepts, design and Applications” by </w:t>
      </w:r>
      <w:proofErr w:type="spellStart"/>
      <w:r>
        <w:rPr>
          <w:sz w:val="22"/>
          <w:szCs w:val="22"/>
        </w:rPr>
        <w:t>S.K.Singh</w:t>
      </w:r>
      <w:proofErr w:type="spellEnd"/>
      <w:r>
        <w:rPr>
          <w:sz w:val="22"/>
          <w:szCs w:val="22"/>
        </w:rPr>
        <w:t>, person education.</w:t>
      </w:r>
    </w:p>
    <w:p w14:paraId="1D8AFD5E" w14:textId="3CDDCD78" w:rsidR="00645AB7" w:rsidRDefault="00645AB7" w:rsidP="00E95391">
      <w:pPr>
        <w:pStyle w:val="Default"/>
        <w:spacing w:line="360" w:lineRule="auto"/>
        <w:ind w:firstLine="324"/>
        <w:jc w:val="both"/>
        <w:rPr>
          <w:sz w:val="22"/>
          <w:szCs w:val="22"/>
        </w:rPr>
      </w:pPr>
    </w:p>
    <w:p w14:paraId="2799F64F" w14:textId="24204E6F" w:rsidR="00645AB7" w:rsidRDefault="00645AB7" w:rsidP="00E95391">
      <w:pPr>
        <w:pStyle w:val="Default"/>
        <w:numPr>
          <w:ilvl w:val="0"/>
          <w:numId w:val="3"/>
        </w:numPr>
        <w:spacing w:line="360" w:lineRule="auto"/>
        <w:jc w:val="both"/>
        <w:rPr>
          <w:sz w:val="22"/>
          <w:szCs w:val="22"/>
        </w:rPr>
      </w:pPr>
      <w:r>
        <w:rPr>
          <w:sz w:val="22"/>
          <w:szCs w:val="22"/>
        </w:rPr>
        <w:t xml:space="preserve">“Database management systems” by Raghu Ramakrishna, Johannes </w:t>
      </w:r>
      <w:proofErr w:type="spellStart"/>
      <w:r>
        <w:rPr>
          <w:sz w:val="22"/>
          <w:szCs w:val="22"/>
        </w:rPr>
        <w:t>Gehrke</w:t>
      </w:r>
      <w:proofErr w:type="spellEnd"/>
      <w:r>
        <w:rPr>
          <w:sz w:val="22"/>
          <w:szCs w:val="22"/>
        </w:rPr>
        <w:t>, McGraw Hill Publication.</w:t>
      </w:r>
    </w:p>
    <w:p w14:paraId="121C05FC" w14:textId="581E61CC" w:rsidR="00645AB7" w:rsidRDefault="00645AB7" w:rsidP="00E95391">
      <w:pPr>
        <w:pStyle w:val="Default"/>
        <w:spacing w:line="360" w:lineRule="auto"/>
        <w:jc w:val="both"/>
        <w:rPr>
          <w:sz w:val="22"/>
          <w:szCs w:val="22"/>
        </w:rPr>
      </w:pPr>
    </w:p>
    <w:p w14:paraId="209AB35E" w14:textId="066DCA00" w:rsidR="00645AB7" w:rsidRDefault="00645AB7" w:rsidP="00E95391">
      <w:pPr>
        <w:pStyle w:val="Default"/>
        <w:numPr>
          <w:ilvl w:val="0"/>
          <w:numId w:val="3"/>
        </w:numPr>
        <w:spacing w:line="360" w:lineRule="auto"/>
        <w:jc w:val="both"/>
        <w:rPr>
          <w:sz w:val="22"/>
          <w:szCs w:val="22"/>
        </w:rPr>
      </w:pPr>
      <w:r>
        <w:rPr>
          <w:sz w:val="22"/>
          <w:szCs w:val="22"/>
        </w:rPr>
        <w:t xml:space="preserve">“Fundamentals of Database Systems” by </w:t>
      </w:r>
      <w:proofErr w:type="spellStart"/>
      <w:r>
        <w:rPr>
          <w:sz w:val="22"/>
          <w:szCs w:val="22"/>
        </w:rPr>
        <w:t>Elmsari</w:t>
      </w:r>
      <w:proofErr w:type="spellEnd"/>
      <w:r>
        <w:rPr>
          <w:sz w:val="22"/>
          <w:szCs w:val="22"/>
        </w:rPr>
        <w:t xml:space="preserve">, </w:t>
      </w:r>
      <w:proofErr w:type="spellStart"/>
      <w:r>
        <w:rPr>
          <w:sz w:val="22"/>
          <w:szCs w:val="22"/>
        </w:rPr>
        <w:t>Navathe</w:t>
      </w:r>
      <w:proofErr w:type="spellEnd"/>
      <w:r>
        <w:rPr>
          <w:sz w:val="22"/>
          <w:szCs w:val="22"/>
        </w:rPr>
        <w:t>, 5</w:t>
      </w:r>
      <w:r w:rsidRPr="00645AB7">
        <w:rPr>
          <w:sz w:val="22"/>
          <w:szCs w:val="22"/>
          <w:vertAlign w:val="superscript"/>
        </w:rPr>
        <w:t>th</w:t>
      </w:r>
      <w:r>
        <w:rPr>
          <w:sz w:val="22"/>
          <w:szCs w:val="22"/>
        </w:rPr>
        <w:t xml:space="preserve"> Edition, Pearson </w:t>
      </w:r>
      <w:proofErr w:type="gramStart"/>
      <w:r>
        <w:rPr>
          <w:sz w:val="22"/>
          <w:szCs w:val="22"/>
        </w:rPr>
        <w:t>education(</w:t>
      </w:r>
      <w:proofErr w:type="gramEnd"/>
      <w:r>
        <w:rPr>
          <w:sz w:val="22"/>
          <w:szCs w:val="22"/>
        </w:rPr>
        <w:t>2008).</w:t>
      </w:r>
    </w:p>
    <w:p w14:paraId="2D2FEFC8" w14:textId="77777777" w:rsidR="007327E4" w:rsidRDefault="007327E4" w:rsidP="00E95391">
      <w:pPr>
        <w:pStyle w:val="Default"/>
        <w:spacing w:line="360" w:lineRule="auto"/>
        <w:jc w:val="both"/>
        <w:rPr>
          <w:b/>
          <w:bCs/>
          <w:sz w:val="23"/>
          <w:szCs w:val="23"/>
        </w:rPr>
      </w:pPr>
    </w:p>
    <w:p w14:paraId="0157C8B0" w14:textId="77777777" w:rsidR="007327E4" w:rsidRDefault="007327E4" w:rsidP="00E95391">
      <w:pPr>
        <w:pStyle w:val="Default"/>
        <w:spacing w:line="360" w:lineRule="auto"/>
        <w:jc w:val="both"/>
        <w:rPr>
          <w:b/>
          <w:bCs/>
          <w:sz w:val="23"/>
          <w:szCs w:val="23"/>
        </w:rPr>
      </w:pPr>
    </w:p>
    <w:p w14:paraId="5892503E" w14:textId="77777777" w:rsidR="007327E4" w:rsidRDefault="007327E4" w:rsidP="00C62274">
      <w:pPr>
        <w:pStyle w:val="Default"/>
        <w:rPr>
          <w:b/>
          <w:bCs/>
          <w:sz w:val="23"/>
          <w:szCs w:val="23"/>
        </w:rPr>
      </w:pPr>
    </w:p>
    <w:bookmarkEnd w:id="10"/>
    <w:p w14:paraId="7C394C4C" w14:textId="77777777" w:rsidR="007327E4" w:rsidRDefault="007327E4" w:rsidP="00C62274">
      <w:pPr>
        <w:pStyle w:val="Default"/>
        <w:rPr>
          <w:b/>
          <w:bCs/>
          <w:sz w:val="23"/>
          <w:szCs w:val="23"/>
        </w:rPr>
      </w:pPr>
    </w:p>
    <w:p w14:paraId="1DAFD93B" w14:textId="77777777" w:rsidR="007327E4" w:rsidRDefault="007327E4" w:rsidP="00C62274">
      <w:pPr>
        <w:pStyle w:val="Default"/>
        <w:rPr>
          <w:b/>
          <w:bCs/>
          <w:sz w:val="23"/>
          <w:szCs w:val="23"/>
        </w:rPr>
      </w:pPr>
    </w:p>
    <w:p w14:paraId="2EFE9139" w14:textId="77777777" w:rsidR="007327E4" w:rsidRDefault="007327E4" w:rsidP="00C62274">
      <w:pPr>
        <w:pStyle w:val="Default"/>
        <w:rPr>
          <w:b/>
          <w:bCs/>
          <w:sz w:val="23"/>
          <w:szCs w:val="23"/>
        </w:rPr>
      </w:pPr>
    </w:p>
    <w:p w14:paraId="208A2920" w14:textId="77777777" w:rsidR="007327E4" w:rsidRDefault="007327E4" w:rsidP="00C62274">
      <w:pPr>
        <w:pStyle w:val="Default"/>
        <w:rPr>
          <w:b/>
          <w:bCs/>
          <w:sz w:val="23"/>
          <w:szCs w:val="23"/>
        </w:rPr>
      </w:pPr>
    </w:p>
    <w:p w14:paraId="30076876" w14:textId="77777777" w:rsidR="007327E4" w:rsidRDefault="007327E4" w:rsidP="00C62274">
      <w:pPr>
        <w:pStyle w:val="Default"/>
        <w:rPr>
          <w:b/>
          <w:bCs/>
          <w:sz w:val="23"/>
          <w:szCs w:val="23"/>
        </w:rPr>
      </w:pPr>
    </w:p>
    <w:p w14:paraId="3E733631" w14:textId="77777777" w:rsidR="007327E4" w:rsidRDefault="007327E4" w:rsidP="00C62274">
      <w:pPr>
        <w:pStyle w:val="Default"/>
        <w:rPr>
          <w:b/>
          <w:bCs/>
          <w:sz w:val="23"/>
          <w:szCs w:val="23"/>
        </w:rPr>
      </w:pPr>
    </w:p>
    <w:p w14:paraId="51066468" w14:textId="77777777" w:rsidR="007327E4" w:rsidRDefault="007327E4" w:rsidP="00C62274">
      <w:pPr>
        <w:pStyle w:val="Default"/>
        <w:rPr>
          <w:b/>
          <w:bCs/>
          <w:sz w:val="23"/>
          <w:szCs w:val="23"/>
        </w:rPr>
      </w:pPr>
    </w:p>
    <w:p w14:paraId="1F49F6BF" w14:textId="77777777" w:rsidR="007327E4" w:rsidRDefault="007327E4" w:rsidP="00C62274">
      <w:pPr>
        <w:pStyle w:val="Default"/>
        <w:rPr>
          <w:b/>
          <w:bCs/>
          <w:sz w:val="23"/>
          <w:szCs w:val="23"/>
        </w:rPr>
      </w:pPr>
    </w:p>
    <w:p w14:paraId="5293CE5E" w14:textId="77777777" w:rsidR="007327E4" w:rsidRDefault="007327E4" w:rsidP="00C62274">
      <w:pPr>
        <w:pStyle w:val="Default"/>
        <w:rPr>
          <w:b/>
          <w:bCs/>
          <w:sz w:val="23"/>
          <w:szCs w:val="23"/>
        </w:rPr>
      </w:pPr>
    </w:p>
    <w:p w14:paraId="1CCBB33D" w14:textId="77777777" w:rsidR="007327E4" w:rsidRDefault="007327E4" w:rsidP="00C62274">
      <w:pPr>
        <w:pStyle w:val="Default"/>
        <w:rPr>
          <w:b/>
          <w:bCs/>
          <w:sz w:val="23"/>
          <w:szCs w:val="23"/>
        </w:rPr>
      </w:pPr>
    </w:p>
    <w:p w14:paraId="3BB32949" w14:textId="77777777" w:rsidR="007327E4" w:rsidRDefault="007327E4" w:rsidP="00C62274">
      <w:pPr>
        <w:pStyle w:val="Default"/>
        <w:rPr>
          <w:b/>
          <w:bCs/>
          <w:sz w:val="23"/>
          <w:szCs w:val="23"/>
        </w:rPr>
      </w:pPr>
    </w:p>
    <w:p w14:paraId="349A45E4" w14:textId="77777777" w:rsidR="007327E4" w:rsidRDefault="007327E4" w:rsidP="00C62274">
      <w:pPr>
        <w:pStyle w:val="Default"/>
        <w:rPr>
          <w:b/>
          <w:bCs/>
          <w:sz w:val="23"/>
          <w:szCs w:val="23"/>
        </w:rPr>
      </w:pPr>
    </w:p>
    <w:p w14:paraId="73BD3861" w14:textId="3D28D514" w:rsidR="005E1130" w:rsidRDefault="00C62274" w:rsidP="00C62274">
      <w:pPr>
        <w:pStyle w:val="Default"/>
      </w:pPr>
      <w:ins w:id="11" w:author="Microsoft account" w:date="2022-12-12T22:22:00Z">
        <w:r>
          <w:rPr>
            <w:b/>
            <w:bCs/>
            <w:sz w:val="23"/>
            <w:szCs w:val="23"/>
          </w:rPr>
          <w:t>4.0 Proposed Methodology:</w:t>
        </w:r>
        <w:r w:rsidR="009E7E6A" w:rsidRPr="009E7E6A">
          <w:t xml:space="preserve"> </w:t>
        </w:r>
      </w:ins>
    </w:p>
    <w:p w14:paraId="63FEE6CD" w14:textId="4E038AD8" w:rsidR="00FC7C4C" w:rsidRPr="00FC7C4C" w:rsidRDefault="006C7C0B" w:rsidP="00C62274">
      <w:pPr>
        <w:pStyle w:val="Default"/>
      </w:pPr>
      <w:r>
        <w:object w:dxaOrig="13416" w:dyaOrig="18613" w14:anchorId="7B361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601.2pt" o:ole="">
            <v:imagedata r:id="rId6" o:title=""/>
          </v:shape>
          <o:OLEObject Type="Embed" ProgID="Visio.Drawing.15" ShapeID="_x0000_i1025" DrawAspect="Content" ObjectID="_1733223382" r:id="rId7"/>
        </w:object>
      </w:r>
    </w:p>
    <w:p w14:paraId="436616BD" w14:textId="77777777" w:rsidR="00FC7C4C" w:rsidRDefault="00FC7C4C" w:rsidP="00C62274">
      <w:pPr>
        <w:pStyle w:val="Default"/>
        <w:rPr>
          <w:b/>
          <w:bCs/>
          <w:sz w:val="23"/>
          <w:szCs w:val="23"/>
        </w:rPr>
      </w:pPr>
    </w:p>
    <w:p w14:paraId="45FD04F6" w14:textId="77777777" w:rsidR="00FC7C4C" w:rsidRDefault="00FC7C4C" w:rsidP="00C62274">
      <w:pPr>
        <w:pStyle w:val="Default"/>
        <w:rPr>
          <w:b/>
          <w:bCs/>
          <w:sz w:val="23"/>
          <w:szCs w:val="23"/>
        </w:rPr>
      </w:pPr>
    </w:p>
    <w:p w14:paraId="79B67A8E" w14:textId="3E831658" w:rsidR="00C62274" w:rsidRDefault="00C62274" w:rsidP="00C62274">
      <w:pPr>
        <w:pStyle w:val="Default"/>
        <w:rPr>
          <w:sz w:val="23"/>
          <w:szCs w:val="23"/>
        </w:rPr>
      </w:pPr>
      <w:r>
        <w:rPr>
          <w:b/>
          <w:bCs/>
          <w:sz w:val="23"/>
          <w:szCs w:val="23"/>
        </w:rPr>
        <w:t xml:space="preserve">5.0 Resources Required </w:t>
      </w:r>
      <w:r>
        <w:rPr>
          <w:sz w:val="23"/>
          <w:szCs w:val="23"/>
        </w:rPr>
        <w:t xml:space="preserve">(Major resources like </w:t>
      </w:r>
      <w:del w:id="12" w:author="Microsoft account" w:date="2022-12-12T22:22:00Z">
        <w:r>
          <w:rPr>
            <w:sz w:val="23"/>
            <w:szCs w:val="23"/>
          </w:rPr>
          <w:delText xml:space="preserve">raw </w:delText>
        </w:r>
      </w:del>
      <w:r>
        <w:rPr>
          <w:sz w:val="23"/>
          <w:szCs w:val="23"/>
        </w:rPr>
        <w:t>material</w:t>
      </w:r>
      <w:ins w:id="13" w:author="Microsoft account" w:date="2022-12-12T22:22:00Z">
        <w:r w:rsidR="009E7E6A">
          <w:rPr>
            <w:sz w:val="23"/>
            <w:szCs w:val="23"/>
          </w:rPr>
          <w:t xml:space="preserve"> s</w:t>
        </w:r>
        <w:r>
          <w:rPr>
            <w:sz w:val="23"/>
            <w:szCs w:val="23"/>
          </w:rPr>
          <w:t>erial</w:t>
        </w:r>
      </w:ins>
      <w:r>
        <w:rPr>
          <w:sz w:val="23"/>
          <w:szCs w:val="23"/>
        </w:rPr>
        <w:t>, tools, software</w:t>
      </w:r>
      <w:ins w:id="14" w:author="Microsoft account" w:date="2022-12-12T22:22:00Z">
        <w:r w:rsidR="009E7E6A">
          <w:rPr>
            <w:sz w:val="23"/>
            <w:szCs w:val="23"/>
          </w:rPr>
          <w:t>,</w:t>
        </w:r>
      </w:ins>
      <w:r>
        <w:rPr>
          <w:sz w:val="23"/>
          <w:szCs w:val="23"/>
        </w:rPr>
        <w:t xml:space="preserve"> </w:t>
      </w:r>
      <w:proofErr w:type="spellStart"/>
      <w:proofErr w:type="gramStart"/>
      <w:r>
        <w:rPr>
          <w:sz w:val="23"/>
          <w:szCs w:val="23"/>
        </w:rPr>
        <w:t>etc</w:t>
      </w:r>
      <w:proofErr w:type="spellEnd"/>
      <w:ins w:id="15" w:author="Microsoft account" w:date="2022-12-12T22:22:00Z">
        <w:r w:rsidR="009E7E6A">
          <w:rPr>
            <w:sz w:val="23"/>
            <w:szCs w:val="23"/>
          </w:rPr>
          <w:t>,</w:t>
        </w:r>
        <w:r>
          <w:rPr>
            <w:sz w:val="23"/>
            <w:szCs w:val="23"/>
          </w:rPr>
          <w:t>.</w:t>
        </w:r>
        <w:proofErr w:type="gramEnd"/>
        <w:r>
          <w:rPr>
            <w:sz w:val="23"/>
            <w:szCs w:val="23"/>
          </w:rPr>
          <w:t>)</w:t>
        </w:r>
      </w:ins>
      <w:del w:id="16" w:author="Microsoft account" w:date="2022-12-12T22:22:00Z">
        <w:r>
          <w:rPr>
            <w:sz w:val="23"/>
            <w:szCs w:val="23"/>
          </w:rPr>
          <w:delText>.)</w:delText>
        </w:r>
      </w:del>
      <w:r>
        <w:rPr>
          <w:sz w:val="23"/>
          <w:szCs w:val="23"/>
        </w:rPr>
        <w:t xml:space="preserve"> </w:t>
      </w:r>
    </w:p>
    <w:p w14:paraId="548021B2" w14:textId="0B31C459" w:rsidR="005E1130" w:rsidRDefault="005E1130" w:rsidP="00C62274">
      <w:pPr>
        <w:pStyle w:val="Default"/>
        <w:rPr>
          <w:sz w:val="23"/>
          <w:szCs w:val="23"/>
        </w:rPr>
      </w:pPr>
    </w:p>
    <w:p w14:paraId="0F465111" w14:textId="77777777" w:rsidR="005E1130" w:rsidRDefault="005E1130" w:rsidP="00C62274">
      <w:pPr>
        <w:pStyle w:val="Default"/>
        <w:rPr>
          <w:sz w:val="23"/>
          <w:szCs w:val="23"/>
        </w:rPr>
      </w:pPr>
    </w:p>
    <w:p w14:paraId="6B576920" w14:textId="77777777" w:rsidR="007B667E" w:rsidRDefault="007B667E" w:rsidP="007B667E">
      <w:pPr>
        <w:pStyle w:val="Default"/>
        <w:rPr>
          <w:b/>
          <w:bCs/>
          <w:sz w:val="23"/>
          <w:szCs w:val="23"/>
        </w:rPr>
      </w:pPr>
    </w:p>
    <w:tbl>
      <w:tblPr>
        <w:tblStyle w:val="TableGrid"/>
        <w:tblW w:w="0" w:type="auto"/>
        <w:tblLook w:val="04A0" w:firstRow="1" w:lastRow="0" w:firstColumn="1" w:lastColumn="0" w:noHBand="0" w:noVBand="1"/>
      </w:tblPr>
      <w:tblGrid>
        <w:gridCol w:w="1870"/>
        <w:gridCol w:w="1995"/>
        <w:gridCol w:w="1745"/>
        <w:gridCol w:w="1870"/>
        <w:gridCol w:w="1870"/>
      </w:tblGrid>
      <w:tr w:rsidR="007B667E" w14:paraId="02CF16DA" w14:textId="77777777" w:rsidTr="0091504B">
        <w:tc>
          <w:tcPr>
            <w:tcW w:w="1870" w:type="dxa"/>
          </w:tcPr>
          <w:p w14:paraId="1368E225" w14:textId="77777777" w:rsidR="007B667E" w:rsidRPr="000455BE" w:rsidRDefault="007B667E" w:rsidP="0091504B">
            <w:pPr>
              <w:pStyle w:val="Default"/>
              <w:rPr>
                <w:b/>
                <w:bCs/>
                <w:sz w:val="23"/>
                <w:szCs w:val="23"/>
              </w:rPr>
            </w:pPr>
            <w:r>
              <w:rPr>
                <w:b/>
                <w:bCs/>
                <w:sz w:val="23"/>
                <w:szCs w:val="23"/>
              </w:rPr>
              <w:t>Sr No</w:t>
            </w:r>
          </w:p>
        </w:tc>
        <w:tc>
          <w:tcPr>
            <w:tcW w:w="1995" w:type="dxa"/>
          </w:tcPr>
          <w:p w14:paraId="39B8601C" w14:textId="77777777" w:rsidR="007B667E" w:rsidRDefault="007B667E" w:rsidP="0091504B">
            <w:pPr>
              <w:pStyle w:val="Default"/>
              <w:rPr>
                <w:b/>
                <w:bCs/>
                <w:sz w:val="23"/>
                <w:szCs w:val="23"/>
              </w:rPr>
            </w:pPr>
            <w:r>
              <w:rPr>
                <w:b/>
                <w:bCs/>
                <w:sz w:val="23"/>
                <w:szCs w:val="23"/>
              </w:rPr>
              <w:t>Name of Resource /Material</w:t>
            </w:r>
          </w:p>
        </w:tc>
        <w:tc>
          <w:tcPr>
            <w:tcW w:w="1745" w:type="dxa"/>
          </w:tcPr>
          <w:p w14:paraId="714BF4A0" w14:textId="77777777" w:rsidR="007B667E" w:rsidRDefault="007B667E" w:rsidP="0091504B">
            <w:pPr>
              <w:pStyle w:val="Default"/>
              <w:rPr>
                <w:b/>
                <w:bCs/>
                <w:sz w:val="23"/>
                <w:szCs w:val="23"/>
              </w:rPr>
            </w:pPr>
            <w:r>
              <w:rPr>
                <w:b/>
                <w:bCs/>
                <w:sz w:val="23"/>
                <w:szCs w:val="23"/>
              </w:rPr>
              <w:t>Specifications</w:t>
            </w:r>
          </w:p>
        </w:tc>
        <w:tc>
          <w:tcPr>
            <w:tcW w:w="1870" w:type="dxa"/>
          </w:tcPr>
          <w:p w14:paraId="09F491E5" w14:textId="77777777" w:rsidR="007B667E" w:rsidRDefault="007B667E" w:rsidP="0091504B">
            <w:pPr>
              <w:pStyle w:val="Default"/>
              <w:rPr>
                <w:b/>
                <w:bCs/>
                <w:sz w:val="23"/>
                <w:szCs w:val="23"/>
              </w:rPr>
            </w:pPr>
            <w:r>
              <w:rPr>
                <w:b/>
                <w:bCs/>
                <w:sz w:val="23"/>
                <w:szCs w:val="23"/>
              </w:rPr>
              <w:t>Qty</w:t>
            </w:r>
          </w:p>
        </w:tc>
        <w:tc>
          <w:tcPr>
            <w:tcW w:w="1870" w:type="dxa"/>
          </w:tcPr>
          <w:p w14:paraId="068DA3BC" w14:textId="77777777" w:rsidR="007B667E" w:rsidRDefault="007B667E" w:rsidP="0091504B">
            <w:pPr>
              <w:pStyle w:val="Default"/>
              <w:rPr>
                <w:b/>
                <w:bCs/>
                <w:sz w:val="23"/>
                <w:szCs w:val="23"/>
              </w:rPr>
            </w:pPr>
            <w:r>
              <w:rPr>
                <w:b/>
                <w:bCs/>
                <w:sz w:val="23"/>
                <w:szCs w:val="23"/>
              </w:rPr>
              <w:t>Remarks</w:t>
            </w:r>
          </w:p>
        </w:tc>
      </w:tr>
      <w:tr w:rsidR="007B667E" w14:paraId="41040FFC" w14:textId="77777777" w:rsidTr="0091504B">
        <w:tc>
          <w:tcPr>
            <w:tcW w:w="1870" w:type="dxa"/>
          </w:tcPr>
          <w:p w14:paraId="5DAC5B79" w14:textId="77777777" w:rsidR="007B667E" w:rsidRDefault="007B667E" w:rsidP="0091504B">
            <w:pPr>
              <w:pStyle w:val="Default"/>
              <w:rPr>
                <w:b/>
                <w:bCs/>
                <w:sz w:val="23"/>
                <w:szCs w:val="23"/>
              </w:rPr>
            </w:pPr>
            <w:r>
              <w:rPr>
                <w:b/>
                <w:bCs/>
                <w:sz w:val="23"/>
                <w:szCs w:val="23"/>
              </w:rPr>
              <w:t>1.</w:t>
            </w:r>
          </w:p>
        </w:tc>
        <w:tc>
          <w:tcPr>
            <w:tcW w:w="1995" w:type="dxa"/>
          </w:tcPr>
          <w:p w14:paraId="383E063B" w14:textId="0B07D2C8" w:rsidR="007B667E" w:rsidRPr="00B83CA2" w:rsidRDefault="00BA3572" w:rsidP="0091504B">
            <w:pPr>
              <w:pStyle w:val="Default"/>
              <w:rPr>
                <w:sz w:val="23"/>
                <w:szCs w:val="23"/>
              </w:rPr>
            </w:pPr>
            <w:r>
              <w:rPr>
                <w:sz w:val="23"/>
                <w:szCs w:val="23"/>
              </w:rPr>
              <w:t>Microsoft Edge</w:t>
            </w:r>
          </w:p>
        </w:tc>
        <w:tc>
          <w:tcPr>
            <w:tcW w:w="1745" w:type="dxa"/>
          </w:tcPr>
          <w:p w14:paraId="3E81C4AC" w14:textId="0EF207FB" w:rsidR="007B667E" w:rsidRPr="00B83CA2" w:rsidRDefault="00BA3572" w:rsidP="0091504B">
            <w:pPr>
              <w:pStyle w:val="Default"/>
              <w:rPr>
                <w:sz w:val="23"/>
                <w:szCs w:val="23"/>
              </w:rPr>
            </w:pPr>
            <w:r>
              <w:rPr>
                <w:sz w:val="23"/>
                <w:szCs w:val="23"/>
              </w:rPr>
              <w:t>Browser</w:t>
            </w:r>
          </w:p>
        </w:tc>
        <w:tc>
          <w:tcPr>
            <w:tcW w:w="1870" w:type="dxa"/>
          </w:tcPr>
          <w:p w14:paraId="1362E004" w14:textId="7812ADC7" w:rsidR="007B667E" w:rsidRPr="00B83CA2" w:rsidRDefault="00BA3572" w:rsidP="0091504B">
            <w:pPr>
              <w:pStyle w:val="Default"/>
              <w:rPr>
                <w:sz w:val="23"/>
                <w:szCs w:val="23"/>
              </w:rPr>
            </w:pPr>
            <w:r>
              <w:rPr>
                <w:sz w:val="23"/>
                <w:szCs w:val="23"/>
              </w:rPr>
              <w:t>1</w:t>
            </w:r>
          </w:p>
        </w:tc>
        <w:tc>
          <w:tcPr>
            <w:tcW w:w="1870" w:type="dxa"/>
          </w:tcPr>
          <w:p w14:paraId="5338B1A6" w14:textId="641F8409" w:rsidR="007B667E" w:rsidRPr="00B83CA2" w:rsidRDefault="00FF022C" w:rsidP="0091504B">
            <w:pPr>
              <w:pStyle w:val="Default"/>
              <w:rPr>
                <w:sz w:val="23"/>
                <w:szCs w:val="23"/>
              </w:rPr>
            </w:pPr>
            <w:r>
              <w:rPr>
                <w:sz w:val="23"/>
                <w:szCs w:val="23"/>
              </w:rPr>
              <w:t xml:space="preserve">          -</w:t>
            </w:r>
          </w:p>
        </w:tc>
      </w:tr>
      <w:tr w:rsidR="007B667E" w14:paraId="38CF5D16" w14:textId="77777777" w:rsidTr="0091504B">
        <w:tc>
          <w:tcPr>
            <w:tcW w:w="1870" w:type="dxa"/>
          </w:tcPr>
          <w:p w14:paraId="53E618DA" w14:textId="77777777" w:rsidR="007B667E" w:rsidRPr="00B83CA2" w:rsidRDefault="007B667E" w:rsidP="0091504B">
            <w:pPr>
              <w:pStyle w:val="Default"/>
              <w:rPr>
                <w:sz w:val="23"/>
                <w:szCs w:val="23"/>
              </w:rPr>
            </w:pPr>
            <w:r w:rsidRPr="00B83CA2">
              <w:rPr>
                <w:sz w:val="23"/>
                <w:szCs w:val="23"/>
              </w:rPr>
              <w:t>2.</w:t>
            </w:r>
          </w:p>
        </w:tc>
        <w:tc>
          <w:tcPr>
            <w:tcW w:w="1995" w:type="dxa"/>
          </w:tcPr>
          <w:p w14:paraId="3D544906" w14:textId="17607A85" w:rsidR="007B667E" w:rsidRPr="00B83CA2" w:rsidRDefault="00AC3F59" w:rsidP="0091504B">
            <w:pPr>
              <w:pStyle w:val="Default"/>
              <w:rPr>
                <w:sz w:val="23"/>
                <w:szCs w:val="23"/>
              </w:rPr>
            </w:pPr>
            <w:r>
              <w:rPr>
                <w:sz w:val="23"/>
                <w:szCs w:val="23"/>
              </w:rPr>
              <w:t>Oracle</w:t>
            </w:r>
          </w:p>
        </w:tc>
        <w:tc>
          <w:tcPr>
            <w:tcW w:w="1745" w:type="dxa"/>
          </w:tcPr>
          <w:p w14:paraId="65823F3F" w14:textId="6BB9C6BA" w:rsidR="007B667E" w:rsidRPr="00B83CA2" w:rsidRDefault="00AC3F59" w:rsidP="0091504B">
            <w:pPr>
              <w:pStyle w:val="Default"/>
              <w:rPr>
                <w:sz w:val="23"/>
                <w:szCs w:val="23"/>
              </w:rPr>
            </w:pPr>
            <w:r>
              <w:rPr>
                <w:sz w:val="23"/>
                <w:szCs w:val="23"/>
              </w:rPr>
              <w:t>Specifications</w:t>
            </w:r>
          </w:p>
        </w:tc>
        <w:tc>
          <w:tcPr>
            <w:tcW w:w="1870" w:type="dxa"/>
          </w:tcPr>
          <w:p w14:paraId="50C14C72" w14:textId="53B3807E" w:rsidR="007B667E" w:rsidRPr="00B83CA2" w:rsidRDefault="00AC3F59" w:rsidP="0091504B">
            <w:pPr>
              <w:pStyle w:val="Default"/>
              <w:rPr>
                <w:sz w:val="23"/>
                <w:szCs w:val="23"/>
              </w:rPr>
            </w:pPr>
            <w:r>
              <w:rPr>
                <w:sz w:val="23"/>
                <w:szCs w:val="23"/>
              </w:rPr>
              <w:t>1</w:t>
            </w:r>
          </w:p>
        </w:tc>
        <w:tc>
          <w:tcPr>
            <w:tcW w:w="1870" w:type="dxa"/>
          </w:tcPr>
          <w:p w14:paraId="229E9538" w14:textId="76317F48" w:rsidR="007B667E" w:rsidRDefault="00FF022C" w:rsidP="0091504B">
            <w:pPr>
              <w:pStyle w:val="Default"/>
              <w:rPr>
                <w:b/>
                <w:bCs/>
                <w:sz w:val="23"/>
                <w:szCs w:val="23"/>
              </w:rPr>
            </w:pPr>
            <w:r>
              <w:rPr>
                <w:b/>
                <w:bCs/>
                <w:sz w:val="23"/>
                <w:szCs w:val="23"/>
              </w:rPr>
              <w:t xml:space="preserve">          -</w:t>
            </w:r>
          </w:p>
        </w:tc>
      </w:tr>
      <w:tr w:rsidR="007B667E" w14:paraId="268F7F83" w14:textId="77777777" w:rsidTr="0091504B">
        <w:tc>
          <w:tcPr>
            <w:tcW w:w="1870" w:type="dxa"/>
          </w:tcPr>
          <w:p w14:paraId="0632E35F" w14:textId="77777777" w:rsidR="007B667E" w:rsidRPr="00B83CA2" w:rsidRDefault="007B667E" w:rsidP="0091504B">
            <w:pPr>
              <w:pStyle w:val="Default"/>
              <w:rPr>
                <w:sz w:val="23"/>
                <w:szCs w:val="23"/>
              </w:rPr>
            </w:pPr>
            <w:r w:rsidRPr="00B83CA2">
              <w:rPr>
                <w:sz w:val="23"/>
                <w:szCs w:val="23"/>
              </w:rPr>
              <w:t>3.</w:t>
            </w:r>
          </w:p>
        </w:tc>
        <w:tc>
          <w:tcPr>
            <w:tcW w:w="1995" w:type="dxa"/>
          </w:tcPr>
          <w:p w14:paraId="694966D6" w14:textId="0B007755" w:rsidR="007B667E" w:rsidRPr="00B83CA2" w:rsidRDefault="00AC3F59" w:rsidP="0091504B">
            <w:pPr>
              <w:pStyle w:val="Default"/>
              <w:rPr>
                <w:sz w:val="23"/>
                <w:szCs w:val="23"/>
              </w:rPr>
            </w:pPr>
            <w:r>
              <w:rPr>
                <w:sz w:val="23"/>
                <w:szCs w:val="23"/>
              </w:rPr>
              <w:t>Laptop</w:t>
            </w:r>
          </w:p>
        </w:tc>
        <w:tc>
          <w:tcPr>
            <w:tcW w:w="1745" w:type="dxa"/>
          </w:tcPr>
          <w:p w14:paraId="3FFB09D7" w14:textId="7F95C8F8" w:rsidR="007B667E" w:rsidRPr="00B83CA2" w:rsidRDefault="00AC3F59" w:rsidP="0091504B">
            <w:pPr>
              <w:pStyle w:val="Default"/>
              <w:rPr>
                <w:sz w:val="23"/>
                <w:szCs w:val="23"/>
              </w:rPr>
            </w:pPr>
            <w:r>
              <w:rPr>
                <w:sz w:val="23"/>
                <w:szCs w:val="23"/>
              </w:rPr>
              <w:t>Intel corei5,1Tb SSD,8GB RAM</w:t>
            </w:r>
          </w:p>
        </w:tc>
        <w:tc>
          <w:tcPr>
            <w:tcW w:w="1870" w:type="dxa"/>
          </w:tcPr>
          <w:p w14:paraId="1CB55EBD" w14:textId="7D6D78F8" w:rsidR="007B667E" w:rsidRPr="00B83CA2" w:rsidRDefault="00AC3F59" w:rsidP="0091504B">
            <w:pPr>
              <w:pStyle w:val="Default"/>
              <w:rPr>
                <w:sz w:val="23"/>
                <w:szCs w:val="23"/>
              </w:rPr>
            </w:pPr>
            <w:r>
              <w:rPr>
                <w:sz w:val="23"/>
                <w:szCs w:val="23"/>
              </w:rPr>
              <w:t>1</w:t>
            </w:r>
          </w:p>
        </w:tc>
        <w:tc>
          <w:tcPr>
            <w:tcW w:w="1870" w:type="dxa"/>
          </w:tcPr>
          <w:p w14:paraId="75004622" w14:textId="46EF4383" w:rsidR="007B667E" w:rsidRDefault="00FF022C" w:rsidP="0091504B">
            <w:pPr>
              <w:pStyle w:val="Default"/>
              <w:rPr>
                <w:b/>
                <w:bCs/>
                <w:sz w:val="23"/>
                <w:szCs w:val="23"/>
              </w:rPr>
            </w:pPr>
            <w:r>
              <w:rPr>
                <w:b/>
                <w:bCs/>
                <w:sz w:val="23"/>
                <w:szCs w:val="23"/>
              </w:rPr>
              <w:t xml:space="preserve">          -</w:t>
            </w:r>
          </w:p>
        </w:tc>
      </w:tr>
    </w:tbl>
    <w:p w14:paraId="2C5F7A1D" w14:textId="77777777" w:rsidR="00C62274" w:rsidRDefault="00C62274" w:rsidP="00C62274">
      <w:pPr>
        <w:pStyle w:val="Default"/>
      </w:pPr>
    </w:p>
    <w:p w14:paraId="65DC6979" w14:textId="62833336" w:rsidR="00C62274" w:rsidRDefault="00C62274" w:rsidP="00C62274">
      <w:pPr>
        <w:pStyle w:val="Default"/>
        <w:rPr>
          <w:sz w:val="23"/>
          <w:szCs w:val="23"/>
        </w:rPr>
      </w:pPr>
      <w:r>
        <w:rPr>
          <w:b/>
          <w:bCs/>
          <w:sz w:val="23"/>
          <w:szCs w:val="23"/>
        </w:rPr>
        <w:t xml:space="preserve">6.0 Action Plan </w:t>
      </w:r>
      <w:r>
        <w:rPr>
          <w:sz w:val="23"/>
          <w:szCs w:val="23"/>
        </w:rPr>
        <w:t xml:space="preserve">(Sequences and time required for major activities for 8 weeks) </w:t>
      </w:r>
    </w:p>
    <w:p w14:paraId="5E507B60" w14:textId="509A0D22" w:rsidR="005E1130" w:rsidRDefault="005E1130" w:rsidP="00C62274">
      <w:pPr>
        <w:pStyle w:val="Default"/>
        <w:rPr>
          <w:sz w:val="23"/>
          <w:szCs w:val="23"/>
        </w:rPr>
      </w:pPr>
    </w:p>
    <w:p w14:paraId="40F6A379" w14:textId="77777777" w:rsidR="005E1130" w:rsidRDefault="005E1130" w:rsidP="00C62274">
      <w:pPr>
        <w:pStyle w:val="Default"/>
        <w:rPr>
          <w:sz w:val="23"/>
          <w:szCs w:val="23"/>
        </w:rPr>
      </w:pPr>
    </w:p>
    <w:tbl>
      <w:tblPr>
        <w:tblStyle w:val="TableGrid"/>
        <w:tblW w:w="10350" w:type="dxa"/>
        <w:tblInd w:w="-185" w:type="dxa"/>
        <w:tblLook w:val="04A0" w:firstRow="1" w:lastRow="0" w:firstColumn="1" w:lastColumn="0" w:noHBand="0" w:noVBand="1"/>
      </w:tblPr>
      <w:tblGrid>
        <w:gridCol w:w="630"/>
        <w:gridCol w:w="2880"/>
        <w:gridCol w:w="2160"/>
        <w:gridCol w:w="1800"/>
        <w:gridCol w:w="2880"/>
      </w:tblGrid>
      <w:tr w:rsidR="00B21277" w:rsidRPr="00CB4289" w14:paraId="1A0FCC4C" w14:textId="77777777" w:rsidTr="008D1635">
        <w:trPr>
          <w:trHeight w:val="551"/>
        </w:trPr>
        <w:tc>
          <w:tcPr>
            <w:tcW w:w="630" w:type="dxa"/>
            <w:tcBorders>
              <w:top w:val="single" w:sz="4" w:space="0" w:color="auto"/>
              <w:left w:val="single" w:sz="4" w:space="0" w:color="auto"/>
              <w:bottom w:val="single" w:sz="4" w:space="0" w:color="auto"/>
              <w:right w:val="single" w:sz="4" w:space="0" w:color="auto"/>
            </w:tcBorders>
            <w:hideMark/>
          </w:tcPr>
          <w:p w14:paraId="679011AE" w14:textId="77777777" w:rsidR="00B21277" w:rsidRPr="00CB4289" w:rsidRDefault="00B21277" w:rsidP="0091504B">
            <w:pPr>
              <w:spacing w:line="240" w:lineRule="auto"/>
              <w:jc w:val="center"/>
              <w:rPr>
                <w:rFonts w:ascii="Times New Roman" w:hAnsi="Times New Roman" w:cs="Times New Roman"/>
                <w:b/>
                <w:bCs/>
                <w:color w:val="202124"/>
                <w:sz w:val="24"/>
                <w:szCs w:val="24"/>
                <w:shd w:val="clear" w:color="auto" w:fill="FFFFFF"/>
              </w:rPr>
            </w:pPr>
            <w:bookmarkStart w:id="17" w:name="_Hlk122428297"/>
            <w:r w:rsidRPr="00CB4289">
              <w:rPr>
                <w:rFonts w:ascii="Times New Roman" w:hAnsi="Times New Roman" w:cs="Times New Roman"/>
                <w:b/>
                <w:bCs/>
                <w:color w:val="202124"/>
                <w:sz w:val="24"/>
                <w:szCs w:val="24"/>
                <w:shd w:val="clear" w:color="auto" w:fill="FFFFFF"/>
              </w:rPr>
              <w:t>Sr no</w:t>
            </w:r>
          </w:p>
        </w:tc>
        <w:tc>
          <w:tcPr>
            <w:tcW w:w="2880" w:type="dxa"/>
            <w:tcBorders>
              <w:top w:val="single" w:sz="4" w:space="0" w:color="auto"/>
              <w:left w:val="single" w:sz="4" w:space="0" w:color="auto"/>
              <w:bottom w:val="single" w:sz="4" w:space="0" w:color="auto"/>
              <w:right w:val="single" w:sz="4" w:space="0" w:color="auto"/>
            </w:tcBorders>
            <w:hideMark/>
          </w:tcPr>
          <w:p w14:paraId="1D03413D" w14:textId="77777777" w:rsidR="00B21277" w:rsidRPr="00CB4289" w:rsidRDefault="00B21277" w:rsidP="0091504B">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Details of Activity</w:t>
            </w:r>
          </w:p>
        </w:tc>
        <w:tc>
          <w:tcPr>
            <w:tcW w:w="2160" w:type="dxa"/>
            <w:tcBorders>
              <w:top w:val="single" w:sz="4" w:space="0" w:color="auto"/>
              <w:left w:val="single" w:sz="4" w:space="0" w:color="auto"/>
              <w:bottom w:val="single" w:sz="4" w:space="0" w:color="auto"/>
              <w:right w:val="single" w:sz="4" w:space="0" w:color="auto"/>
            </w:tcBorders>
            <w:hideMark/>
          </w:tcPr>
          <w:p w14:paraId="20EA92C2" w14:textId="77777777" w:rsidR="00B21277" w:rsidRPr="00CB4289" w:rsidRDefault="00B21277" w:rsidP="0091504B">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Planned Start Date</w:t>
            </w:r>
          </w:p>
        </w:tc>
        <w:tc>
          <w:tcPr>
            <w:tcW w:w="1800" w:type="dxa"/>
            <w:tcBorders>
              <w:top w:val="single" w:sz="4" w:space="0" w:color="auto"/>
              <w:left w:val="single" w:sz="4" w:space="0" w:color="auto"/>
              <w:bottom w:val="single" w:sz="4" w:space="0" w:color="auto"/>
              <w:right w:val="single" w:sz="4" w:space="0" w:color="auto"/>
            </w:tcBorders>
            <w:hideMark/>
          </w:tcPr>
          <w:p w14:paraId="620CEEE5" w14:textId="77777777" w:rsidR="00B21277" w:rsidRPr="00CB4289" w:rsidRDefault="00B21277" w:rsidP="0091504B">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Planned finish Date</w:t>
            </w:r>
          </w:p>
        </w:tc>
        <w:tc>
          <w:tcPr>
            <w:tcW w:w="2880" w:type="dxa"/>
            <w:tcBorders>
              <w:top w:val="single" w:sz="4" w:space="0" w:color="auto"/>
              <w:left w:val="single" w:sz="4" w:space="0" w:color="auto"/>
              <w:bottom w:val="single" w:sz="4" w:space="0" w:color="auto"/>
              <w:right w:val="single" w:sz="4" w:space="0" w:color="auto"/>
            </w:tcBorders>
            <w:hideMark/>
          </w:tcPr>
          <w:p w14:paraId="2535BFE7" w14:textId="77777777" w:rsidR="00B21277" w:rsidRPr="00CB4289" w:rsidRDefault="00B21277" w:rsidP="0091504B">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Name of team Members</w:t>
            </w:r>
          </w:p>
        </w:tc>
      </w:tr>
      <w:tr w:rsidR="00B21277" w:rsidRPr="00CB4289" w14:paraId="0D422762" w14:textId="77777777" w:rsidTr="008D1635">
        <w:trPr>
          <w:trHeight w:val="611"/>
        </w:trPr>
        <w:tc>
          <w:tcPr>
            <w:tcW w:w="630" w:type="dxa"/>
            <w:tcBorders>
              <w:top w:val="single" w:sz="4" w:space="0" w:color="auto"/>
              <w:left w:val="single" w:sz="4" w:space="0" w:color="auto"/>
              <w:bottom w:val="single" w:sz="4" w:space="0" w:color="auto"/>
              <w:right w:val="single" w:sz="4" w:space="0" w:color="auto"/>
            </w:tcBorders>
            <w:hideMark/>
          </w:tcPr>
          <w:p w14:paraId="6B1D4F1B" w14:textId="77777777" w:rsidR="00B21277" w:rsidRPr="00CB4289" w:rsidRDefault="00B21277" w:rsidP="0091504B">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1</w:t>
            </w:r>
          </w:p>
        </w:tc>
        <w:tc>
          <w:tcPr>
            <w:tcW w:w="2880" w:type="dxa"/>
            <w:tcBorders>
              <w:top w:val="single" w:sz="4" w:space="0" w:color="auto"/>
              <w:left w:val="single" w:sz="4" w:space="0" w:color="auto"/>
              <w:bottom w:val="single" w:sz="4" w:space="0" w:color="auto"/>
              <w:right w:val="single" w:sz="4" w:space="0" w:color="auto"/>
            </w:tcBorders>
            <w:hideMark/>
          </w:tcPr>
          <w:p w14:paraId="5E70B44B" w14:textId="77777777" w:rsidR="00B21277" w:rsidRPr="00CB4289" w:rsidRDefault="00B21277" w:rsidP="0091504B">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Define problem of project</w:t>
            </w:r>
          </w:p>
        </w:tc>
        <w:tc>
          <w:tcPr>
            <w:tcW w:w="2160" w:type="dxa"/>
            <w:tcBorders>
              <w:top w:val="single" w:sz="4" w:space="0" w:color="auto"/>
              <w:left w:val="single" w:sz="4" w:space="0" w:color="auto"/>
              <w:bottom w:val="single" w:sz="4" w:space="0" w:color="auto"/>
              <w:right w:val="single" w:sz="4" w:space="0" w:color="auto"/>
            </w:tcBorders>
          </w:tcPr>
          <w:p w14:paraId="24C19A42" w14:textId="7AE94B7D" w:rsidR="00B21277" w:rsidRPr="00CB4289" w:rsidRDefault="005848E5"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17-10-22</w:t>
            </w:r>
          </w:p>
        </w:tc>
        <w:tc>
          <w:tcPr>
            <w:tcW w:w="1800" w:type="dxa"/>
            <w:tcBorders>
              <w:top w:val="single" w:sz="4" w:space="0" w:color="auto"/>
              <w:left w:val="single" w:sz="4" w:space="0" w:color="auto"/>
              <w:bottom w:val="single" w:sz="4" w:space="0" w:color="auto"/>
              <w:right w:val="single" w:sz="4" w:space="0" w:color="auto"/>
            </w:tcBorders>
          </w:tcPr>
          <w:p w14:paraId="324796DE" w14:textId="16EED188" w:rsidR="00B21277" w:rsidRPr="00CB4289" w:rsidRDefault="005848E5"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7-11-22</w:t>
            </w:r>
          </w:p>
        </w:tc>
        <w:tc>
          <w:tcPr>
            <w:tcW w:w="2880" w:type="dxa"/>
            <w:tcBorders>
              <w:top w:val="single" w:sz="4" w:space="0" w:color="auto"/>
              <w:left w:val="single" w:sz="4" w:space="0" w:color="auto"/>
              <w:bottom w:val="single" w:sz="4" w:space="0" w:color="auto"/>
              <w:right w:val="single" w:sz="4" w:space="0" w:color="auto"/>
            </w:tcBorders>
          </w:tcPr>
          <w:p w14:paraId="7F7381A9" w14:textId="77777777" w:rsidR="00B21277" w:rsidRPr="00CB4289" w:rsidRDefault="00B21277"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Patil Rasika Sunil and </w:t>
            </w:r>
            <w:proofErr w:type="spellStart"/>
            <w:r>
              <w:rPr>
                <w:rFonts w:ascii="Times New Roman" w:hAnsi="Times New Roman" w:cs="Times New Roman"/>
                <w:color w:val="202124"/>
                <w:sz w:val="24"/>
                <w:szCs w:val="24"/>
                <w:shd w:val="clear" w:color="auto" w:fill="FFFFFF"/>
              </w:rPr>
              <w:t>Deore</w:t>
            </w:r>
            <w:proofErr w:type="spellEnd"/>
            <w:r>
              <w:rPr>
                <w:rFonts w:ascii="Times New Roman" w:hAnsi="Times New Roman" w:cs="Times New Roman"/>
                <w:color w:val="202124"/>
                <w:sz w:val="24"/>
                <w:szCs w:val="24"/>
                <w:shd w:val="clear" w:color="auto" w:fill="FFFFFF"/>
              </w:rPr>
              <w:t xml:space="preserve"> </w:t>
            </w:r>
            <w:proofErr w:type="spellStart"/>
            <w:r>
              <w:rPr>
                <w:rFonts w:ascii="Times New Roman" w:hAnsi="Times New Roman" w:cs="Times New Roman"/>
                <w:color w:val="202124"/>
                <w:sz w:val="24"/>
                <w:szCs w:val="24"/>
                <w:shd w:val="clear" w:color="auto" w:fill="FFFFFF"/>
              </w:rPr>
              <w:t>Samarthya</w:t>
            </w:r>
            <w:proofErr w:type="spellEnd"/>
            <w:r>
              <w:rPr>
                <w:rFonts w:ascii="Times New Roman" w:hAnsi="Times New Roman" w:cs="Times New Roman"/>
                <w:color w:val="202124"/>
                <w:sz w:val="24"/>
                <w:szCs w:val="24"/>
                <w:shd w:val="clear" w:color="auto" w:fill="FFFFFF"/>
              </w:rPr>
              <w:t xml:space="preserve"> Ravindra</w:t>
            </w:r>
          </w:p>
        </w:tc>
      </w:tr>
      <w:tr w:rsidR="00B21277" w:rsidRPr="00CB4289" w14:paraId="474AC430" w14:textId="77777777" w:rsidTr="008D1635">
        <w:trPr>
          <w:trHeight w:val="584"/>
        </w:trPr>
        <w:tc>
          <w:tcPr>
            <w:tcW w:w="630" w:type="dxa"/>
            <w:tcBorders>
              <w:top w:val="single" w:sz="4" w:space="0" w:color="auto"/>
              <w:left w:val="single" w:sz="4" w:space="0" w:color="auto"/>
              <w:bottom w:val="single" w:sz="4" w:space="0" w:color="auto"/>
              <w:right w:val="single" w:sz="4" w:space="0" w:color="auto"/>
            </w:tcBorders>
            <w:hideMark/>
          </w:tcPr>
          <w:p w14:paraId="3DED9F29" w14:textId="77777777" w:rsidR="00B21277" w:rsidRPr="00CB4289" w:rsidRDefault="00B21277" w:rsidP="0091504B">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2</w:t>
            </w:r>
          </w:p>
        </w:tc>
        <w:tc>
          <w:tcPr>
            <w:tcW w:w="2880" w:type="dxa"/>
            <w:tcBorders>
              <w:top w:val="single" w:sz="4" w:space="0" w:color="auto"/>
              <w:left w:val="single" w:sz="4" w:space="0" w:color="auto"/>
              <w:bottom w:val="single" w:sz="4" w:space="0" w:color="auto"/>
              <w:right w:val="single" w:sz="4" w:space="0" w:color="auto"/>
            </w:tcBorders>
            <w:hideMark/>
          </w:tcPr>
          <w:p w14:paraId="5FFFC973" w14:textId="77777777" w:rsidR="00B21277" w:rsidRPr="00CB4289" w:rsidRDefault="00B21277" w:rsidP="0091504B">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Gather the requirement</w:t>
            </w:r>
          </w:p>
        </w:tc>
        <w:tc>
          <w:tcPr>
            <w:tcW w:w="2160" w:type="dxa"/>
            <w:tcBorders>
              <w:top w:val="single" w:sz="4" w:space="0" w:color="auto"/>
              <w:left w:val="single" w:sz="4" w:space="0" w:color="auto"/>
              <w:bottom w:val="single" w:sz="4" w:space="0" w:color="auto"/>
              <w:right w:val="single" w:sz="4" w:space="0" w:color="auto"/>
            </w:tcBorders>
          </w:tcPr>
          <w:p w14:paraId="72E02DA5" w14:textId="29C9D786" w:rsidR="00B21277" w:rsidRPr="00CB4289" w:rsidRDefault="005848E5"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7-11-22</w:t>
            </w:r>
          </w:p>
        </w:tc>
        <w:tc>
          <w:tcPr>
            <w:tcW w:w="1800" w:type="dxa"/>
            <w:tcBorders>
              <w:top w:val="single" w:sz="4" w:space="0" w:color="auto"/>
              <w:left w:val="single" w:sz="4" w:space="0" w:color="auto"/>
              <w:bottom w:val="single" w:sz="4" w:space="0" w:color="auto"/>
              <w:right w:val="single" w:sz="4" w:space="0" w:color="auto"/>
            </w:tcBorders>
          </w:tcPr>
          <w:p w14:paraId="1D441039" w14:textId="66748DD0" w:rsidR="00B21277" w:rsidRPr="00CB4289" w:rsidRDefault="005848E5"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14-11-22</w:t>
            </w:r>
          </w:p>
        </w:tc>
        <w:tc>
          <w:tcPr>
            <w:tcW w:w="2880" w:type="dxa"/>
            <w:tcBorders>
              <w:top w:val="single" w:sz="4" w:space="0" w:color="auto"/>
              <w:left w:val="single" w:sz="4" w:space="0" w:color="auto"/>
              <w:bottom w:val="single" w:sz="4" w:space="0" w:color="auto"/>
              <w:right w:val="single" w:sz="4" w:space="0" w:color="auto"/>
            </w:tcBorders>
          </w:tcPr>
          <w:p w14:paraId="572F2928" w14:textId="77777777" w:rsidR="00B21277" w:rsidRPr="00CB4289" w:rsidRDefault="00B21277"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Jain Ekta Vinod and </w:t>
            </w:r>
            <w:proofErr w:type="spellStart"/>
            <w:r>
              <w:rPr>
                <w:rFonts w:ascii="Times New Roman" w:hAnsi="Times New Roman" w:cs="Times New Roman"/>
                <w:color w:val="202124"/>
                <w:sz w:val="24"/>
                <w:szCs w:val="24"/>
                <w:shd w:val="clear" w:color="auto" w:fill="FFFFFF"/>
              </w:rPr>
              <w:t>Gangurde</w:t>
            </w:r>
            <w:proofErr w:type="spellEnd"/>
            <w:r>
              <w:rPr>
                <w:rFonts w:ascii="Times New Roman" w:hAnsi="Times New Roman" w:cs="Times New Roman"/>
                <w:color w:val="202124"/>
                <w:sz w:val="24"/>
                <w:szCs w:val="24"/>
                <w:shd w:val="clear" w:color="auto" w:fill="FFFFFF"/>
              </w:rPr>
              <w:t xml:space="preserve"> </w:t>
            </w:r>
            <w:proofErr w:type="spellStart"/>
            <w:r>
              <w:rPr>
                <w:rFonts w:ascii="Times New Roman" w:hAnsi="Times New Roman" w:cs="Times New Roman"/>
                <w:color w:val="202124"/>
                <w:sz w:val="24"/>
                <w:szCs w:val="24"/>
                <w:shd w:val="clear" w:color="auto" w:fill="FFFFFF"/>
              </w:rPr>
              <w:t>Suprabha</w:t>
            </w:r>
            <w:proofErr w:type="spellEnd"/>
            <w:r>
              <w:rPr>
                <w:rFonts w:ascii="Times New Roman" w:hAnsi="Times New Roman" w:cs="Times New Roman"/>
                <w:color w:val="202124"/>
                <w:sz w:val="24"/>
                <w:szCs w:val="24"/>
                <w:shd w:val="clear" w:color="auto" w:fill="FFFFFF"/>
              </w:rPr>
              <w:t xml:space="preserve"> Dinesh</w:t>
            </w:r>
          </w:p>
        </w:tc>
      </w:tr>
      <w:tr w:rsidR="00B21277" w:rsidRPr="00CB4289" w14:paraId="32B80494" w14:textId="77777777" w:rsidTr="008D1635">
        <w:trPr>
          <w:trHeight w:val="485"/>
        </w:trPr>
        <w:tc>
          <w:tcPr>
            <w:tcW w:w="630" w:type="dxa"/>
            <w:tcBorders>
              <w:top w:val="single" w:sz="4" w:space="0" w:color="auto"/>
              <w:left w:val="single" w:sz="4" w:space="0" w:color="auto"/>
              <w:bottom w:val="single" w:sz="4" w:space="0" w:color="auto"/>
              <w:right w:val="single" w:sz="4" w:space="0" w:color="auto"/>
            </w:tcBorders>
            <w:hideMark/>
          </w:tcPr>
          <w:p w14:paraId="1A554B6B" w14:textId="77777777" w:rsidR="00B21277" w:rsidRPr="00CB4289" w:rsidRDefault="00B21277" w:rsidP="0091504B">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3</w:t>
            </w:r>
          </w:p>
        </w:tc>
        <w:tc>
          <w:tcPr>
            <w:tcW w:w="2880" w:type="dxa"/>
            <w:tcBorders>
              <w:top w:val="single" w:sz="4" w:space="0" w:color="auto"/>
              <w:left w:val="single" w:sz="4" w:space="0" w:color="auto"/>
              <w:bottom w:val="single" w:sz="4" w:space="0" w:color="auto"/>
              <w:right w:val="single" w:sz="4" w:space="0" w:color="auto"/>
            </w:tcBorders>
            <w:hideMark/>
          </w:tcPr>
          <w:p w14:paraId="553B0383" w14:textId="77777777" w:rsidR="00B21277" w:rsidRPr="00CB4289" w:rsidRDefault="00B21277" w:rsidP="0091504B">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Designing the microproject</w:t>
            </w:r>
          </w:p>
        </w:tc>
        <w:tc>
          <w:tcPr>
            <w:tcW w:w="2160" w:type="dxa"/>
            <w:tcBorders>
              <w:top w:val="single" w:sz="4" w:space="0" w:color="auto"/>
              <w:left w:val="single" w:sz="4" w:space="0" w:color="auto"/>
              <w:bottom w:val="single" w:sz="4" w:space="0" w:color="auto"/>
              <w:right w:val="single" w:sz="4" w:space="0" w:color="auto"/>
            </w:tcBorders>
          </w:tcPr>
          <w:p w14:paraId="5402A8E8" w14:textId="476A7FF1" w:rsidR="00B21277" w:rsidRPr="00CB4289" w:rsidRDefault="005848E5"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14-11-22</w:t>
            </w:r>
          </w:p>
        </w:tc>
        <w:tc>
          <w:tcPr>
            <w:tcW w:w="1800" w:type="dxa"/>
            <w:tcBorders>
              <w:top w:val="single" w:sz="4" w:space="0" w:color="auto"/>
              <w:left w:val="single" w:sz="4" w:space="0" w:color="auto"/>
              <w:bottom w:val="single" w:sz="4" w:space="0" w:color="auto"/>
              <w:right w:val="single" w:sz="4" w:space="0" w:color="auto"/>
            </w:tcBorders>
          </w:tcPr>
          <w:p w14:paraId="0516B0D7" w14:textId="3A7503C1" w:rsidR="00B21277" w:rsidRPr="00CB4289" w:rsidRDefault="005848E5"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21-11-22</w:t>
            </w:r>
          </w:p>
        </w:tc>
        <w:tc>
          <w:tcPr>
            <w:tcW w:w="2880" w:type="dxa"/>
            <w:tcBorders>
              <w:top w:val="single" w:sz="4" w:space="0" w:color="auto"/>
              <w:left w:val="single" w:sz="4" w:space="0" w:color="auto"/>
              <w:bottom w:val="single" w:sz="4" w:space="0" w:color="auto"/>
              <w:right w:val="single" w:sz="4" w:space="0" w:color="auto"/>
            </w:tcBorders>
          </w:tcPr>
          <w:p w14:paraId="528AD270" w14:textId="77777777" w:rsidR="00B21277" w:rsidRPr="00CB4289" w:rsidRDefault="00B21277" w:rsidP="0091504B">
            <w:pPr>
              <w:spacing w:line="240" w:lineRule="auto"/>
              <w:jc w:val="center"/>
              <w:rPr>
                <w:rFonts w:ascii="Times New Roman" w:hAnsi="Times New Roman" w:cs="Times New Roman"/>
                <w:color w:val="202124"/>
                <w:sz w:val="24"/>
                <w:szCs w:val="24"/>
                <w:shd w:val="clear" w:color="auto" w:fill="FFFFFF"/>
              </w:rPr>
            </w:pPr>
            <w:proofErr w:type="spellStart"/>
            <w:r>
              <w:rPr>
                <w:rFonts w:ascii="Times New Roman" w:hAnsi="Times New Roman" w:cs="Times New Roman"/>
                <w:color w:val="202124"/>
                <w:sz w:val="24"/>
                <w:szCs w:val="24"/>
                <w:shd w:val="clear" w:color="auto" w:fill="FFFFFF"/>
              </w:rPr>
              <w:t>Deore</w:t>
            </w:r>
            <w:proofErr w:type="spellEnd"/>
            <w:r>
              <w:rPr>
                <w:rFonts w:ascii="Times New Roman" w:hAnsi="Times New Roman" w:cs="Times New Roman"/>
                <w:color w:val="202124"/>
                <w:sz w:val="24"/>
                <w:szCs w:val="24"/>
                <w:shd w:val="clear" w:color="auto" w:fill="FFFFFF"/>
              </w:rPr>
              <w:t xml:space="preserve"> </w:t>
            </w:r>
            <w:proofErr w:type="spellStart"/>
            <w:r>
              <w:rPr>
                <w:rFonts w:ascii="Times New Roman" w:hAnsi="Times New Roman" w:cs="Times New Roman"/>
                <w:color w:val="202124"/>
                <w:sz w:val="24"/>
                <w:szCs w:val="24"/>
                <w:shd w:val="clear" w:color="auto" w:fill="FFFFFF"/>
              </w:rPr>
              <w:t>Samarthya</w:t>
            </w:r>
            <w:proofErr w:type="spellEnd"/>
            <w:r>
              <w:rPr>
                <w:rFonts w:ascii="Times New Roman" w:hAnsi="Times New Roman" w:cs="Times New Roman"/>
                <w:color w:val="202124"/>
                <w:sz w:val="24"/>
                <w:szCs w:val="24"/>
                <w:shd w:val="clear" w:color="auto" w:fill="FFFFFF"/>
              </w:rPr>
              <w:t xml:space="preserve"> Ravindra</w:t>
            </w:r>
          </w:p>
        </w:tc>
      </w:tr>
      <w:tr w:rsidR="00B21277" w:rsidRPr="00CB4289" w14:paraId="5B1EC302" w14:textId="77777777" w:rsidTr="008D1635">
        <w:trPr>
          <w:trHeight w:val="458"/>
        </w:trPr>
        <w:tc>
          <w:tcPr>
            <w:tcW w:w="630" w:type="dxa"/>
            <w:tcBorders>
              <w:top w:val="single" w:sz="4" w:space="0" w:color="auto"/>
              <w:left w:val="single" w:sz="4" w:space="0" w:color="auto"/>
              <w:bottom w:val="single" w:sz="4" w:space="0" w:color="auto"/>
              <w:right w:val="single" w:sz="4" w:space="0" w:color="auto"/>
            </w:tcBorders>
            <w:hideMark/>
          </w:tcPr>
          <w:p w14:paraId="58947F33" w14:textId="77777777" w:rsidR="00B21277" w:rsidRPr="00CB4289" w:rsidRDefault="00B21277" w:rsidP="0091504B">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4</w:t>
            </w:r>
          </w:p>
        </w:tc>
        <w:tc>
          <w:tcPr>
            <w:tcW w:w="2880" w:type="dxa"/>
            <w:tcBorders>
              <w:top w:val="single" w:sz="4" w:space="0" w:color="auto"/>
              <w:left w:val="single" w:sz="4" w:space="0" w:color="auto"/>
              <w:bottom w:val="single" w:sz="4" w:space="0" w:color="auto"/>
              <w:right w:val="single" w:sz="4" w:space="0" w:color="auto"/>
            </w:tcBorders>
            <w:hideMark/>
          </w:tcPr>
          <w:p w14:paraId="53E0B4C6" w14:textId="77777777" w:rsidR="00B21277" w:rsidRPr="00CB4289" w:rsidRDefault="00B21277" w:rsidP="0091504B">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Coding</w:t>
            </w:r>
          </w:p>
        </w:tc>
        <w:tc>
          <w:tcPr>
            <w:tcW w:w="2160" w:type="dxa"/>
            <w:tcBorders>
              <w:top w:val="single" w:sz="4" w:space="0" w:color="auto"/>
              <w:left w:val="single" w:sz="4" w:space="0" w:color="auto"/>
              <w:bottom w:val="single" w:sz="4" w:space="0" w:color="auto"/>
              <w:right w:val="single" w:sz="4" w:space="0" w:color="auto"/>
            </w:tcBorders>
          </w:tcPr>
          <w:p w14:paraId="6E83E353" w14:textId="0F7E06F8" w:rsidR="00B21277" w:rsidRPr="00CB4289" w:rsidRDefault="005848E5"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21-11-22</w:t>
            </w:r>
          </w:p>
        </w:tc>
        <w:tc>
          <w:tcPr>
            <w:tcW w:w="1800" w:type="dxa"/>
            <w:tcBorders>
              <w:top w:val="single" w:sz="4" w:space="0" w:color="auto"/>
              <w:left w:val="single" w:sz="4" w:space="0" w:color="auto"/>
              <w:bottom w:val="single" w:sz="4" w:space="0" w:color="auto"/>
              <w:right w:val="single" w:sz="4" w:space="0" w:color="auto"/>
            </w:tcBorders>
          </w:tcPr>
          <w:p w14:paraId="54B4C75C" w14:textId="15751700" w:rsidR="00B21277" w:rsidRPr="00CB4289" w:rsidRDefault="005848E5"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28-11-22</w:t>
            </w:r>
          </w:p>
        </w:tc>
        <w:tc>
          <w:tcPr>
            <w:tcW w:w="2880" w:type="dxa"/>
            <w:tcBorders>
              <w:top w:val="single" w:sz="4" w:space="0" w:color="auto"/>
              <w:left w:val="single" w:sz="4" w:space="0" w:color="auto"/>
              <w:bottom w:val="single" w:sz="4" w:space="0" w:color="auto"/>
              <w:right w:val="single" w:sz="4" w:space="0" w:color="auto"/>
            </w:tcBorders>
          </w:tcPr>
          <w:p w14:paraId="3650F6F4" w14:textId="77777777" w:rsidR="00B21277" w:rsidRPr="00CB4289" w:rsidRDefault="00B21277"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Makhija Dhruv Harish</w:t>
            </w:r>
          </w:p>
        </w:tc>
      </w:tr>
      <w:tr w:rsidR="00B21277" w:rsidRPr="00CB4289" w14:paraId="27B4C0FC" w14:textId="77777777" w:rsidTr="008D1635">
        <w:trPr>
          <w:trHeight w:val="800"/>
        </w:trPr>
        <w:tc>
          <w:tcPr>
            <w:tcW w:w="630" w:type="dxa"/>
            <w:tcBorders>
              <w:top w:val="single" w:sz="4" w:space="0" w:color="auto"/>
              <w:left w:val="single" w:sz="4" w:space="0" w:color="auto"/>
              <w:bottom w:val="single" w:sz="4" w:space="0" w:color="auto"/>
              <w:right w:val="single" w:sz="4" w:space="0" w:color="auto"/>
            </w:tcBorders>
            <w:hideMark/>
          </w:tcPr>
          <w:p w14:paraId="462C11CC" w14:textId="77777777" w:rsidR="00B21277" w:rsidRPr="00CB4289" w:rsidRDefault="00B21277" w:rsidP="0091504B">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5</w:t>
            </w:r>
          </w:p>
        </w:tc>
        <w:tc>
          <w:tcPr>
            <w:tcW w:w="2880" w:type="dxa"/>
            <w:tcBorders>
              <w:top w:val="single" w:sz="4" w:space="0" w:color="auto"/>
              <w:left w:val="single" w:sz="4" w:space="0" w:color="auto"/>
              <w:bottom w:val="single" w:sz="4" w:space="0" w:color="auto"/>
              <w:right w:val="single" w:sz="4" w:space="0" w:color="auto"/>
            </w:tcBorders>
            <w:hideMark/>
          </w:tcPr>
          <w:p w14:paraId="23B3926F" w14:textId="77777777" w:rsidR="00B21277" w:rsidRPr="00CB4289" w:rsidRDefault="00B21277" w:rsidP="0091504B">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Testing</w:t>
            </w:r>
          </w:p>
        </w:tc>
        <w:tc>
          <w:tcPr>
            <w:tcW w:w="2160" w:type="dxa"/>
            <w:tcBorders>
              <w:top w:val="single" w:sz="4" w:space="0" w:color="auto"/>
              <w:left w:val="single" w:sz="4" w:space="0" w:color="auto"/>
              <w:bottom w:val="single" w:sz="4" w:space="0" w:color="auto"/>
              <w:right w:val="single" w:sz="4" w:space="0" w:color="auto"/>
            </w:tcBorders>
          </w:tcPr>
          <w:p w14:paraId="3B055F33" w14:textId="36075A41" w:rsidR="00B21277" w:rsidRPr="00CB4289" w:rsidRDefault="005848E5"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28-11-22</w:t>
            </w:r>
          </w:p>
        </w:tc>
        <w:tc>
          <w:tcPr>
            <w:tcW w:w="1800" w:type="dxa"/>
            <w:tcBorders>
              <w:top w:val="single" w:sz="4" w:space="0" w:color="auto"/>
              <w:left w:val="single" w:sz="4" w:space="0" w:color="auto"/>
              <w:bottom w:val="single" w:sz="4" w:space="0" w:color="auto"/>
              <w:right w:val="single" w:sz="4" w:space="0" w:color="auto"/>
            </w:tcBorders>
          </w:tcPr>
          <w:p w14:paraId="58220E2E" w14:textId="35DAF317" w:rsidR="00B21277" w:rsidRPr="00CB4289" w:rsidRDefault="005848E5"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5-12-22</w:t>
            </w:r>
          </w:p>
        </w:tc>
        <w:tc>
          <w:tcPr>
            <w:tcW w:w="2880" w:type="dxa"/>
            <w:tcBorders>
              <w:top w:val="single" w:sz="4" w:space="0" w:color="auto"/>
              <w:left w:val="single" w:sz="4" w:space="0" w:color="auto"/>
              <w:bottom w:val="single" w:sz="4" w:space="0" w:color="auto"/>
              <w:right w:val="single" w:sz="4" w:space="0" w:color="auto"/>
            </w:tcBorders>
          </w:tcPr>
          <w:p w14:paraId="2D86CEB5" w14:textId="77777777" w:rsidR="00B21277" w:rsidRPr="00CB4289" w:rsidRDefault="00B21277"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Makhija Dhruv Harish and Patil Rasika Sunil</w:t>
            </w:r>
          </w:p>
        </w:tc>
      </w:tr>
      <w:tr w:rsidR="00B21277" w:rsidRPr="00CB4289" w14:paraId="2E506FF9" w14:textId="77777777" w:rsidTr="008D1635">
        <w:trPr>
          <w:trHeight w:val="683"/>
        </w:trPr>
        <w:tc>
          <w:tcPr>
            <w:tcW w:w="630" w:type="dxa"/>
            <w:tcBorders>
              <w:top w:val="single" w:sz="4" w:space="0" w:color="auto"/>
              <w:left w:val="single" w:sz="4" w:space="0" w:color="auto"/>
              <w:bottom w:val="single" w:sz="4" w:space="0" w:color="auto"/>
              <w:right w:val="single" w:sz="4" w:space="0" w:color="auto"/>
            </w:tcBorders>
            <w:hideMark/>
          </w:tcPr>
          <w:p w14:paraId="5C5C451C" w14:textId="77777777" w:rsidR="00B21277" w:rsidRPr="00CB4289" w:rsidRDefault="00B21277" w:rsidP="0091504B">
            <w:pPr>
              <w:spacing w:line="240" w:lineRule="auto"/>
              <w:jc w:val="center"/>
              <w:rPr>
                <w:rFonts w:ascii="Times New Roman" w:hAnsi="Times New Roman" w:cs="Times New Roman"/>
                <w:b/>
                <w:bCs/>
                <w:color w:val="202124"/>
                <w:sz w:val="24"/>
                <w:szCs w:val="24"/>
                <w:shd w:val="clear" w:color="auto" w:fill="FFFFFF"/>
              </w:rPr>
            </w:pPr>
            <w:r w:rsidRPr="00CB4289">
              <w:rPr>
                <w:rFonts w:ascii="Times New Roman" w:hAnsi="Times New Roman" w:cs="Times New Roman"/>
                <w:b/>
                <w:bCs/>
                <w:color w:val="202124"/>
                <w:sz w:val="24"/>
                <w:szCs w:val="24"/>
                <w:shd w:val="clear" w:color="auto" w:fill="FFFFFF"/>
              </w:rPr>
              <w:t>6</w:t>
            </w:r>
          </w:p>
        </w:tc>
        <w:tc>
          <w:tcPr>
            <w:tcW w:w="2880" w:type="dxa"/>
            <w:tcBorders>
              <w:top w:val="single" w:sz="4" w:space="0" w:color="auto"/>
              <w:left w:val="single" w:sz="4" w:space="0" w:color="auto"/>
              <w:bottom w:val="single" w:sz="4" w:space="0" w:color="auto"/>
              <w:right w:val="single" w:sz="4" w:space="0" w:color="auto"/>
            </w:tcBorders>
            <w:hideMark/>
          </w:tcPr>
          <w:p w14:paraId="5AD41A89" w14:textId="77777777" w:rsidR="00B21277" w:rsidRPr="00CB4289" w:rsidRDefault="00B21277" w:rsidP="0091504B">
            <w:pPr>
              <w:spacing w:line="240" w:lineRule="auto"/>
              <w:rPr>
                <w:rFonts w:ascii="Times New Roman" w:hAnsi="Times New Roman" w:cs="Times New Roman"/>
                <w:color w:val="202124"/>
                <w:sz w:val="24"/>
                <w:szCs w:val="24"/>
                <w:shd w:val="clear" w:color="auto" w:fill="FFFFFF"/>
              </w:rPr>
            </w:pPr>
            <w:r w:rsidRPr="00CB4289">
              <w:rPr>
                <w:rFonts w:ascii="Times New Roman" w:hAnsi="Times New Roman" w:cs="Times New Roman"/>
                <w:color w:val="202124"/>
                <w:sz w:val="24"/>
                <w:szCs w:val="24"/>
                <w:shd w:val="clear" w:color="auto" w:fill="FFFFFF"/>
              </w:rPr>
              <w:t>Documentation</w:t>
            </w:r>
          </w:p>
        </w:tc>
        <w:tc>
          <w:tcPr>
            <w:tcW w:w="2160" w:type="dxa"/>
            <w:tcBorders>
              <w:top w:val="single" w:sz="4" w:space="0" w:color="auto"/>
              <w:left w:val="single" w:sz="4" w:space="0" w:color="auto"/>
              <w:bottom w:val="single" w:sz="4" w:space="0" w:color="auto"/>
              <w:right w:val="single" w:sz="4" w:space="0" w:color="auto"/>
            </w:tcBorders>
          </w:tcPr>
          <w:p w14:paraId="160AF208" w14:textId="0AD822C9" w:rsidR="00B21277" w:rsidRPr="00CB4289" w:rsidRDefault="005848E5"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5-12-22</w:t>
            </w:r>
          </w:p>
        </w:tc>
        <w:tc>
          <w:tcPr>
            <w:tcW w:w="1800" w:type="dxa"/>
            <w:tcBorders>
              <w:top w:val="single" w:sz="4" w:space="0" w:color="auto"/>
              <w:left w:val="single" w:sz="4" w:space="0" w:color="auto"/>
              <w:bottom w:val="single" w:sz="4" w:space="0" w:color="auto"/>
              <w:right w:val="single" w:sz="4" w:space="0" w:color="auto"/>
            </w:tcBorders>
          </w:tcPr>
          <w:p w14:paraId="3CF3E4D7" w14:textId="681D4920" w:rsidR="00B21277" w:rsidRPr="00CB4289" w:rsidRDefault="005848E5"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12-12-22</w:t>
            </w:r>
          </w:p>
        </w:tc>
        <w:tc>
          <w:tcPr>
            <w:tcW w:w="2880" w:type="dxa"/>
            <w:tcBorders>
              <w:top w:val="single" w:sz="4" w:space="0" w:color="auto"/>
              <w:left w:val="single" w:sz="4" w:space="0" w:color="auto"/>
              <w:bottom w:val="single" w:sz="4" w:space="0" w:color="auto"/>
              <w:right w:val="single" w:sz="4" w:space="0" w:color="auto"/>
            </w:tcBorders>
          </w:tcPr>
          <w:p w14:paraId="739ECDF7" w14:textId="77777777" w:rsidR="00B21277" w:rsidRPr="00CB4289" w:rsidRDefault="00B21277" w:rsidP="0091504B">
            <w:pPr>
              <w:spacing w:line="24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Jain Ekta Vinod and </w:t>
            </w:r>
            <w:proofErr w:type="spellStart"/>
            <w:r>
              <w:rPr>
                <w:rFonts w:ascii="Times New Roman" w:hAnsi="Times New Roman" w:cs="Times New Roman"/>
                <w:color w:val="202124"/>
                <w:sz w:val="24"/>
                <w:szCs w:val="24"/>
                <w:shd w:val="clear" w:color="auto" w:fill="FFFFFF"/>
              </w:rPr>
              <w:t>Gangurde</w:t>
            </w:r>
            <w:proofErr w:type="spellEnd"/>
            <w:r>
              <w:rPr>
                <w:rFonts w:ascii="Times New Roman" w:hAnsi="Times New Roman" w:cs="Times New Roman"/>
                <w:color w:val="202124"/>
                <w:sz w:val="24"/>
                <w:szCs w:val="24"/>
                <w:shd w:val="clear" w:color="auto" w:fill="FFFFFF"/>
              </w:rPr>
              <w:t xml:space="preserve"> </w:t>
            </w:r>
            <w:proofErr w:type="spellStart"/>
            <w:r>
              <w:rPr>
                <w:rFonts w:ascii="Times New Roman" w:hAnsi="Times New Roman" w:cs="Times New Roman"/>
                <w:color w:val="202124"/>
                <w:sz w:val="24"/>
                <w:szCs w:val="24"/>
                <w:shd w:val="clear" w:color="auto" w:fill="FFFFFF"/>
              </w:rPr>
              <w:t>Suprabha</w:t>
            </w:r>
            <w:proofErr w:type="spellEnd"/>
            <w:r>
              <w:rPr>
                <w:rFonts w:ascii="Times New Roman" w:hAnsi="Times New Roman" w:cs="Times New Roman"/>
                <w:color w:val="202124"/>
                <w:sz w:val="24"/>
                <w:szCs w:val="24"/>
                <w:shd w:val="clear" w:color="auto" w:fill="FFFFFF"/>
              </w:rPr>
              <w:t xml:space="preserve"> Dinesh</w:t>
            </w:r>
          </w:p>
        </w:tc>
      </w:tr>
      <w:bookmarkEnd w:id="17"/>
    </w:tbl>
    <w:p w14:paraId="194AD9BE" w14:textId="77777777" w:rsidR="00B21277" w:rsidRDefault="00B21277" w:rsidP="00C62274">
      <w:pPr>
        <w:pStyle w:val="Default"/>
        <w:rPr>
          <w:sz w:val="23"/>
          <w:szCs w:val="23"/>
        </w:rPr>
      </w:pPr>
    </w:p>
    <w:sectPr w:rsidR="00B21277" w:rsidSect="008D16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43730"/>
    <w:multiLevelType w:val="hybridMultilevel"/>
    <w:tmpl w:val="E778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16BD3"/>
    <w:multiLevelType w:val="multilevel"/>
    <w:tmpl w:val="CD945F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8BD4952"/>
    <w:multiLevelType w:val="hybridMultilevel"/>
    <w:tmpl w:val="2FDA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128090">
    <w:abstractNumId w:val="1"/>
  </w:num>
  <w:num w:numId="2" w16cid:durableId="867570328">
    <w:abstractNumId w:val="0"/>
  </w:num>
  <w:num w:numId="3" w16cid:durableId="28772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2A"/>
    <w:rsid w:val="00240FE7"/>
    <w:rsid w:val="00295C8A"/>
    <w:rsid w:val="0038565A"/>
    <w:rsid w:val="003E03C5"/>
    <w:rsid w:val="00416BC3"/>
    <w:rsid w:val="00475BDA"/>
    <w:rsid w:val="005848E5"/>
    <w:rsid w:val="005E1130"/>
    <w:rsid w:val="00645AB7"/>
    <w:rsid w:val="006C7C0B"/>
    <w:rsid w:val="007327E4"/>
    <w:rsid w:val="007361A9"/>
    <w:rsid w:val="00773280"/>
    <w:rsid w:val="007B667E"/>
    <w:rsid w:val="00841017"/>
    <w:rsid w:val="008D1635"/>
    <w:rsid w:val="009E7E6A"/>
    <w:rsid w:val="00A05782"/>
    <w:rsid w:val="00AC3F59"/>
    <w:rsid w:val="00AE6951"/>
    <w:rsid w:val="00B21277"/>
    <w:rsid w:val="00B6107C"/>
    <w:rsid w:val="00BA2A40"/>
    <w:rsid w:val="00BA3572"/>
    <w:rsid w:val="00BC5D2A"/>
    <w:rsid w:val="00C62274"/>
    <w:rsid w:val="00E95391"/>
    <w:rsid w:val="00F81DD6"/>
    <w:rsid w:val="00FC7C4C"/>
    <w:rsid w:val="00FF0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615F"/>
  <w15:chartTrackingRefBased/>
  <w15:docId w15:val="{C3755450-9057-446F-A82E-D22FF4FE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77"/>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27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41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69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E14A8-9FE2-4BF3-B13C-577C5EE2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24</cp:revision>
  <dcterms:created xsi:type="dcterms:W3CDTF">2022-12-05T09:29:00Z</dcterms:created>
  <dcterms:modified xsi:type="dcterms:W3CDTF">2022-12-22T08:40:00Z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377e059862ab7d9a0be226dee90c661ac0f795dc42e3ed9b2703d034bd917450</vt:lpwstr>
  </property>
</Properties>
</file>